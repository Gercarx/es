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hanging="1417.3228346456694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esercizio 2 settimana 1 </w:t>
      </w:r>
    </w:p>
    <w:p w:rsidR="00000000" w:rsidDel="00000000" w:rsidP="00000000" w:rsidRDefault="00000000" w:rsidRPr="00000000" w14:paraId="00000002">
      <w:pPr>
        <w:ind w:hanging="1417.3228346456694"/>
        <w:jc w:val="center"/>
        <w:rPr>
          <w:sz w:val="28"/>
          <w:szCs w:val="28"/>
          <w:shd w:fill="ff9900" w:val="clear"/>
        </w:rPr>
      </w:pPr>
      <w:r w:rsidDel="00000000" w:rsidR="00000000" w:rsidRPr="00000000">
        <w:rPr>
          <w:sz w:val="28"/>
          <w:szCs w:val="28"/>
          <w:shd w:fill="ff9900" w:val="clear"/>
          <w:rtl w:val="0"/>
        </w:rPr>
        <w:t xml:space="preserve">posiziono 6 host e 2 switch,vado ad assegnare 6 indirizzi ip 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-876299</wp:posOffset>
            </wp:positionH>
            <wp:positionV relativeFrom="paragraph">
              <wp:posOffset>254171</wp:posOffset>
            </wp:positionV>
            <wp:extent cx="7507102" cy="4497549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07102" cy="44975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ind w:hanging="1417.3228346456694"/>
        <w:jc w:val="center"/>
        <w:rPr>
          <w:sz w:val="28"/>
          <w:szCs w:val="28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hanging="1417.3228346456694"/>
        <w:jc w:val="center"/>
        <w:rPr>
          <w:ins w:author="Gerardo Carrabs" w:id="0" w:date="2023-11-29T15:29:36Z"/>
          <w:sz w:val="28"/>
          <w:szCs w:val="28"/>
          <w:shd w:fill="ff9900" w:val="clear"/>
        </w:rPr>
      </w:pPr>
      <w:ins w:author="Gerardo Carrabs" w:id="0" w:date="2023-11-29T15:29:36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5">
      <w:pPr>
        <w:ind w:hanging="1417.3228346456694"/>
        <w:jc w:val="center"/>
        <w:rPr>
          <w:ins w:author="Gerardo Carrabs" w:id="0" w:date="2023-11-29T15:29:36Z"/>
          <w:sz w:val="28"/>
          <w:szCs w:val="28"/>
          <w:shd w:fill="ff9900" w:val="clear"/>
        </w:rPr>
      </w:pPr>
      <w:ins w:author="Gerardo Carrabs" w:id="0" w:date="2023-11-29T15:29:36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6">
      <w:pPr>
        <w:ind w:hanging="1417.3228346456694"/>
        <w:jc w:val="center"/>
        <w:rPr>
          <w:ins w:author="Gerardo Carrabs" w:id="0" w:date="2023-11-29T15:29:36Z"/>
          <w:sz w:val="28"/>
          <w:szCs w:val="28"/>
          <w:shd w:fill="ff9900" w:val="clear"/>
        </w:rPr>
      </w:pPr>
      <w:ins w:author="Gerardo Carrabs" w:id="0" w:date="2023-11-29T15:29:36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7">
      <w:pPr>
        <w:ind w:hanging="1417.3228346456694"/>
        <w:jc w:val="center"/>
        <w:rPr>
          <w:ins w:author="Gerardo Carrabs" w:id="0" w:date="2023-11-29T15:29:36Z"/>
          <w:sz w:val="28"/>
          <w:szCs w:val="28"/>
          <w:shd w:fill="ff9900" w:val="clear"/>
        </w:rPr>
      </w:pPr>
      <w:ins w:author="Gerardo Carrabs" w:id="0" w:date="2023-11-29T15:29:36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8">
      <w:pPr>
        <w:ind w:hanging="1417.3228346456694"/>
        <w:jc w:val="center"/>
        <w:rPr>
          <w:ins w:author="Gerardo Carrabs" w:id="0" w:date="2023-11-29T15:29:36Z"/>
          <w:sz w:val="28"/>
          <w:szCs w:val="28"/>
          <w:shd w:fill="ff9900" w:val="clear"/>
        </w:rPr>
      </w:pPr>
      <w:ins w:author="Gerardo Carrabs" w:id="0" w:date="2023-11-29T15:29:36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9">
      <w:pPr>
        <w:ind w:hanging="1417.3228346456694"/>
        <w:jc w:val="center"/>
        <w:rPr>
          <w:ins w:author="Gerardo Carrabs" w:id="0" w:date="2023-11-29T15:29:36Z"/>
          <w:sz w:val="28"/>
          <w:szCs w:val="28"/>
          <w:shd w:fill="ff9900" w:val="clear"/>
        </w:rPr>
      </w:pPr>
      <w:ins w:author="Gerardo Carrabs" w:id="0" w:date="2023-11-29T15:29:36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A">
      <w:pPr>
        <w:ind w:hanging="1417.3228346456694"/>
        <w:jc w:val="center"/>
        <w:rPr>
          <w:ins w:author="Gerardo Carrabs" w:id="0" w:date="2023-11-29T15:29:36Z"/>
          <w:sz w:val="28"/>
          <w:szCs w:val="28"/>
          <w:shd w:fill="ff9900" w:val="clear"/>
        </w:rPr>
      </w:pPr>
      <w:ins w:author="Gerardo Carrabs" w:id="0" w:date="2023-11-29T15:29:36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B">
      <w:pPr>
        <w:ind w:hanging="1417.3228346456694"/>
        <w:jc w:val="center"/>
        <w:rPr>
          <w:ins w:author="Gerardo Carrabs" w:id="0" w:date="2023-11-29T15:29:36Z"/>
          <w:sz w:val="28"/>
          <w:szCs w:val="28"/>
          <w:shd w:fill="ff9900" w:val="clear"/>
        </w:rPr>
      </w:pPr>
      <w:ins w:author="Gerardo Carrabs" w:id="0" w:date="2023-11-29T15:29:36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C">
      <w:pPr>
        <w:ind w:hanging="1417.3228346456694"/>
        <w:jc w:val="center"/>
        <w:rPr>
          <w:ins w:author="Gerardo Carrabs" w:id="0" w:date="2023-11-29T15:29:36Z"/>
          <w:sz w:val="28"/>
          <w:szCs w:val="28"/>
          <w:shd w:fill="ff9900" w:val="clear"/>
        </w:rPr>
      </w:pPr>
      <w:ins w:author="Gerardo Carrabs" w:id="0" w:date="2023-11-29T15:29:36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D">
      <w:pPr>
        <w:ind w:hanging="1417.3228346456694"/>
        <w:jc w:val="center"/>
        <w:rPr>
          <w:ins w:author="Gerardo Carrabs" w:id="0" w:date="2023-11-29T15:29:36Z"/>
          <w:sz w:val="28"/>
          <w:szCs w:val="28"/>
          <w:shd w:fill="ff9900" w:val="clear"/>
        </w:rPr>
      </w:pPr>
      <w:ins w:author="Gerardo Carrabs" w:id="0" w:date="2023-11-29T15:29:36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E">
      <w:pPr>
        <w:ind w:hanging="1417.3228346456694"/>
        <w:jc w:val="center"/>
        <w:rPr>
          <w:ins w:author="Gerardo Carrabs" w:id="0" w:date="2023-11-29T15:29:36Z"/>
          <w:sz w:val="28"/>
          <w:szCs w:val="28"/>
          <w:shd w:fill="ff9900" w:val="clear"/>
        </w:rPr>
      </w:pPr>
      <w:ins w:author="Gerardo Carrabs" w:id="0" w:date="2023-11-29T15:29:36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F">
      <w:pPr>
        <w:ind w:hanging="1417.3228346456694"/>
        <w:jc w:val="center"/>
        <w:rPr>
          <w:ins w:author="Gerardo Carrabs" w:id="0" w:date="2023-11-29T15:29:36Z"/>
          <w:sz w:val="28"/>
          <w:szCs w:val="28"/>
          <w:shd w:fill="ff9900" w:val="clear"/>
        </w:rPr>
      </w:pPr>
      <w:ins w:author="Gerardo Carrabs" w:id="0" w:date="2023-11-29T15:29:36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0">
      <w:pPr>
        <w:ind w:hanging="1417.3228346456694"/>
        <w:jc w:val="center"/>
        <w:rPr>
          <w:ins w:author="Gerardo Carrabs" w:id="0" w:date="2023-11-29T15:29:36Z"/>
          <w:sz w:val="28"/>
          <w:szCs w:val="28"/>
          <w:shd w:fill="ff9900" w:val="clear"/>
        </w:rPr>
      </w:pPr>
      <w:ins w:author="Gerardo Carrabs" w:id="0" w:date="2023-11-29T15:29:36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1">
      <w:pPr>
        <w:ind w:hanging="1417.3228346456694"/>
        <w:jc w:val="center"/>
        <w:rPr>
          <w:ins w:author="Gerardo Carrabs" w:id="0" w:date="2023-11-29T15:29:36Z"/>
          <w:sz w:val="28"/>
          <w:szCs w:val="28"/>
          <w:shd w:fill="ff9900" w:val="clear"/>
        </w:rPr>
      </w:pPr>
      <w:ins w:author="Gerardo Carrabs" w:id="0" w:date="2023-11-29T15:29:36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2">
      <w:pPr>
        <w:ind w:hanging="1417.3228346456694"/>
        <w:jc w:val="center"/>
        <w:rPr>
          <w:ins w:author="Gerardo Carrabs" w:id="0" w:date="2023-11-29T15:29:36Z"/>
          <w:sz w:val="28"/>
          <w:szCs w:val="28"/>
          <w:shd w:fill="ff9900" w:val="clear"/>
        </w:rPr>
      </w:pPr>
      <w:ins w:author="Gerardo Carrabs" w:id="0" w:date="2023-11-29T15:29:36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3">
      <w:pPr>
        <w:ind w:hanging="1417.3228346456694"/>
        <w:jc w:val="center"/>
        <w:rPr>
          <w:ins w:author="Gerardo Carrabs" w:id="0" w:date="2023-11-29T15:29:36Z"/>
          <w:sz w:val="28"/>
          <w:szCs w:val="28"/>
          <w:highlight w:val="yellow"/>
        </w:rPr>
      </w:pPr>
      <w:ins w:author="Gerardo Carrabs" w:id="0" w:date="2023-11-29T15:29:36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4">
      <w:pPr>
        <w:ind w:hanging="1417.3228346456694"/>
        <w:jc w:val="center"/>
        <w:rPr>
          <w:ins w:author="Gerardo Carrabs" w:id="0" w:date="2023-11-29T15:29:36Z"/>
          <w:sz w:val="28"/>
          <w:szCs w:val="28"/>
          <w:shd w:fill="ffe599" w:val="clear"/>
        </w:rPr>
      </w:pPr>
      <w:ins w:author="Gerardo Carrabs" w:id="0" w:date="2023-11-29T15:29:36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5">
      <w:pPr>
        <w:ind w:hanging="1417.3228346456694"/>
        <w:jc w:val="center"/>
        <w:rPr>
          <w:ins w:author="Gerardo Carrabs" w:id="0" w:date="2023-11-29T15:29:36Z"/>
          <w:sz w:val="28"/>
          <w:szCs w:val="28"/>
          <w:shd w:fill="ffe599" w:val="clear"/>
        </w:rPr>
      </w:pPr>
      <w:ins w:author="Gerardo Carrabs" w:id="0" w:date="2023-11-29T15:29:36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6">
      <w:pPr>
        <w:ind w:hanging="1417.3228346456694"/>
        <w:jc w:val="left"/>
        <w:rPr>
          <w:ins w:author="Gerardo Carrabs" w:id="0" w:date="2023-11-29T15:29:36Z"/>
          <w:sz w:val="28"/>
          <w:szCs w:val="28"/>
          <w:shd w:fill="ffe599" w:val="clear"/>
        </w:rPr>
      </w:pPr>
      <w:ins w:author="Gerardo Carrabs" w:id="0" w:date="2023-11-29T15:29:36Z">
        <w:r w:rsidDel="00000000" w:rsidR="00000000" w:rsidRPr="00000000">
          <w:rPr>
            <w:sz w:val="28"/>
            <w:szCs w:val="28"/>
            <w:shd w:fill="ffe599" w:val="clear"/>
            <w:rtl w:val="0"/>
          </w:rPr>
          <w:t xml:space="preserve">A</w:t>
        </w:r>
        <w:r w:rsidDel="00000000" w:rsidR="00000000" w:rsidRPr="00000000">
          <w:rPr>
            <w:sz w:val="28"/>
            <w:szCs w:val="28"/>
            <w:shd w:fill="ffe599" w:val="clear"/>
            <w:rtl w:val="0"/>
          </w:rPr>
          <w:t xml:space="preserve">ttraverso il comando (ping),vado a vedere se i pc appartenenti alla rete comunicano </w:t>
        </w:r>
      </w:ins>
    </w:p>
    <w:p w:rsidR="00000000" w:rsidDel="00000000" w:rsidP="00000000" w:rsidRDefault="00000000" w:rsidRPr="00000000" w14:paraId="00000017">
      <w:pPr>
        <w:ind w:hanging="1417.3228346456694"/>
        <w:jc w:val="center"/>
        <w:rPr>
          <w:ins w:author="Gerardo Carrabs" w:id="0" w:date="2023-11-29T15:29:36Z"/>
          <w:sz w:val="28"/>
          <w:szCs w:val="28"/>
          <w:shd w:fill="ffe599" w:val="clear"/>
        </w:rPr>
      </w:pPr>
      <w:ins w:author="Gerardo Carrabs" w:id="0" w:date="2023-11-29T15:29:36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8">
      <w:pPr>
        <w:ind w:hanging="1417.3228346456694"/>
        <w:jc w:val="center"/>
        <w:rPr>
          <w:ins w:author="Gerardo Carrabs" w:id="0" w:date="2023-11-29T15:29:36Z"/>
          <w:sz w:val="28"/>
          <w:szCs w:val="28"/>
          <w:shd w:fill="ffe599" w:val="clear"/>
        </w:rPr>
      </w:pPr>
      <w:ins w:author="Gerardo Carrabs" w:id="0" w:date="2023-11-29T15:29:36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9">
      <w:pPr>
        <w:ind w:hanging="1417.3228346456694"/>
        <w:jc w:val="center"/>
        <w:rPr>
          <w:ins w:author="Gerardo Carrabs" w:id="0" w:date="2023-11-29T15:29:36Z"/>
          <w:sz w:val="28"/>
          <w:szCs w:val="28"/>
          <w:shd w:fill="ffe599" w:val="clear"/>
        </w:rPr>
      </w:pPr>
      <w:ins w:author="Gerardo Carrabs" w:id="0" w:date="2023-11-29T15:29:36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A">
      <w:pPr>
        <w:ind w:hanging="1417.3228346456694"/>
        <w:jc w:val="center"/>
        <w:rPr>
          <w:ins w:author="Gerardo Carrabs" w:id="0" w:date="2023-11-29T15:29:36Z"/>
          <w:sz w:val="28"/>
          <w:szCs w:val="28"/>
          <w:shd w:fill="ffe599" w:val="clear"/>
        </w:rPr>
      </w:pPr>
      <w:ins w:author="Gerardo Carrabs" w:id="0" w:date="2023-11-29T15:29:36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B">
      <w:pPr>
        <w:ind w:hanging="1417.3228346456694"/>
        <w:jc w:val="center"/>
        <w:rPr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hanging="1417.3228346456694"/>
        <w:jc w:val="left"/>
        <w:rPr>
          <w:sz w:val="48"/>
          <w:szCs w:val="48"/>
          <w:shd w:fill="ff9900" w:val="clear"/>
        </w:rPr>
      </w:pPr>
      <w:r w:rsidDel="00000000" w:rsidR="00000000" w:rsidRPr="00000000">
        <w:rPr>
          <w:sz w:val="48"/>
          <w:szCs w:val="48"/>
          <w:shd w:fill="ff9900" w:val="clear"/>
        </w:rPr>
        <w:drawing>
          <wp:inline distB="114300" distT="114300" distL="114300" distR="114300">
            <wp:extent cx="4929188" cy="28670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9188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8"/>
          <w:szCs w:val="48"/>
          <w:shd w:fill="ff9900" w:val="clear"/>
        </w:rPr>
        <w:drawing>
          <wp:inline distB="114300" distT="114300" distL="114300" distR="114300">
            <wp:extent cx="5731200" cy="2870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